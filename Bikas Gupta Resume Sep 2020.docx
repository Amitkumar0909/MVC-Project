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mbria" w:cs="Cambria" w:eastAsia="Cambria" w:hAnsi="Cambria"/>
        </w:rPr>
      </w:pPr>
      <w:r w:rsidDel="00000000" w:rsidR="00000000" w:rsidRPr="00000000">
        <w:rPr>
          <w:rFonts w:ascii="Cambria" w:cs="Cambria" w:eastAsia="Cambria" w:hAnsi="Cambria"/>
          <w:b w:val="1"/>
          <w:sz w:val="32"/>
          <w:szCs w:val="32"/>
          <w:rtl w:val="0"/>
        </w:rPr>
        <w:t xml:space="preserve">Bikas Gupta</w:t>
      </w:r>
      <w:r w:rsidDel="00000000" w:rsidR="00000000" w:rsidRPr="00000000">
        <w:rPr>
          <w:rtl w:val="0"/>
        </w:rPr>
      </w:r>
    </w:p>
    <w:p w:rsidR="00000000" w:rsidDel="00000000" w:rsidP="00000000" w:rsidRDefault="00000000" w:rsidRPr="00000000" w14:paraId="0000000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 165, New Ashok Nagar New Delhi -110096 </w:t>
      </w:r>
    </w:p>
    <w:p w:rsidR="00000000" w:rsidDel="00000000" w:rsidP="00000000" w:rsidRDefault="00000000" w:rsidRPr="00000000" w14:paraId="00000003">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Mobile No: - +91 9519808998</w:t>
      </w:r>
    </w:p>
    <w:p w:rsidR="00000000" w:rsidDel="00000000" w:rsidP="00000000" w:rsidRDefault="00000000" w:rsidRPr="00000000" w14:paraId="00000004">
      <w:pPr>
        <w:spacing w:line="240" w:lineRule="auto"/>
        <w:rPr>
          <w:rFonts w:ascii="Cambria" w:cs="Cambria" w:eastAsia="Cambria" w:hAnsi="Cambria"/>
          <w:color w:val="6fa8dc"/>
          <w:sz w:val="24"/>
          <w:szCs w:val="24"/>
          <w:u w:val="single"/>
        </w:rPr>
      </w:pPr>
      <w:r w:rsidDel="00000000" w:rsidR="00000000" w:rsidRPr="00000000">
        <w:rPr>
          <w:rFonts w:ascii="Cambria" w:cs="Cambria" w:eastAsia="Cambria" w:hAnsi="Cambria"/>
          <w:sz w:val="24"/>
          <w:szCs w:val="24"/>
          <w:rtl w:val="0"/>
        </w:rPr>
        <w:t xml:space="preserve">Email: -</w:t>
      </w:r>
      <w:r w:rsidDel="00000000" w:rsidR="00000000" w:rsidRPr="00000000">
        <w:rPr>
          <w:rFonts w:ascii="Cambria" w:cs="Cambria" w:eastAsia="Cambria" w:hAnsi="Cambria"/>
          <w:color w:val="6fa8dc"/>
          <w:sz w:val="24"/>
          <w:szCs w:val="24"/>
          <w:u w:val="single"/>
          <w:rtl w:val="0"/>
        </w:rPr>
        <w:t xml:space="preserve"> bikasgupta527@gmail.com</w:t>
      </w:r>
    </w:p>
    <w:p w:rsidR="00000000" w:rsidDel="00000000" w:rsidP="00000000" w:rsidRDefault="00000000" w:rsidRPr="00000000" w14:paraId="00000005">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6">
      <w:pPr>
        <w:pStyle w:val="Title"/>
        <w:keepNext w:val="0"/>
        <w:keepLines w:val="0"/>
        <w:pBdr>
          <w:bottom w:color="4f81bd" w:space="0" w:sz="8" w:val="single"/>
        </w:pBdr>
        <w:spacing w:line="240" w:lineRule="auto"/>
        <w:rPr>
          <w:rFonts w:ascii="Cambria" w:cs="Cambria" w:eastAsia="Cambria" w:hAnsi="Cambria"/>
          <w:b w:val="1"/>
          <w:color w:val="558ed5"/>
          <w:sz w:val="24"/>
          <w:szCs w:val="24"/>
        </w:rPr>
      </w:pPr>
      <w:r w:rsidDel="00000000" w:rsidR="00000000" w:rsidRPr="00000000">
        <w:rPr>
          <w:rFonts w:ascii="Cambria" w:cs="Cambria" w:eastAsia="Cambria" w:hAnsi="Cambria"/>
          <w:b w:val="1"/>
          <w:color w:val="558ed5"/>
          <w:sz w:val="24"/>
          <w:szCs w:val="24"/>
          <w:rtl w:val="0"/>
        </w:rPr>
        <w:t xml:space="preserve">Objective</w:t>
      </w:r>
    </w:p>
    <w:p w:rsidR="00000000" w:rsidDel="00000000" w:rsidP="00000000" w:rsidRDefault="00000000" w:rsidRPr="00000000" w14:paraId="00000007">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To pursue a challenging and growth-oriented career in a professional organization that offers opportunities to learn and grow. Standing for what I believe in regardless of the odds and to work in conformance to global standards and achieve competence levels at par with the best in the industry.</w:t>
      </w:r>
    </w:p>
    <w:p w:rsidR="00000000" w:rsidDel="00000000" w:rsidP="00000000" w:rsidRDefault="00000000" w:rsidRPr="00000000" w14:paraId="00000008">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09">
      <w:pPr>
        <w:pStyle w:val="Title"/>
        <w:keepNext w:val="0"/>
        <w:keepLines w:val="0"/>
        <w:pBdr>
          <w:bottom w:color="4f81bd" w:space="0" w:sz="8" w:val="single"/>
        </w:pBdr>
        <w:spacing w:line="240" w:lineRule="auto"/>
        <w:rPr>
          <w:rFonts w:ascii="Cambria" w:cs="Cambria" w:eastAsia="Cambria" w:hAnsi="Cambria"/>
          <w:b w:val="1"/>
          <w:color w:val="558ed5"/>
          <w:sz w:val="24"/>
          <w:szCs w:val="24"/>
        </w:rPr>
      </w:pPr>
      <w:bookmarkStart w:colFirst="0" w:colLast="0" w:name="_gjdgxs" w:id="0"/>
      <w:bookmarkEnd w:id="0"/>
      <w:r w:rsidDel="00000000" w:rsidR="00000000" w:rsidRPr="00000000">
        <w:rPr>
          <w:rFonts w:ascii="Cambria" w:cs="Cambria" w:eastAsia="Cambria" w:hAnsi="Cambria"/>
          <w:b w:val="1"/>
          <w:color w:val="558ed5"/>
          <w:sz w:val="24"/>
          <w:szCs w:val="24"/>
          <w:rtl w:val="0"/>
        </w:rPr>
        <w:t xml:space="preserve">Working Experience</w:t>
      </w:r>
    </w:p>
    <w:p w:rsidR="00000000" w:rsidDel="00000000" w:rsidP="00000000" w:rsidRDefault="00000000" w:rsidRPr="00000000" w14:paraId="0000000A">
      <w:pPr>
        <w:numPr>
          <w:ilvl w:val="0"/>
          <w:numId w:val="1"/>
        </w:numPr>
        <w:spacing w:line="240" w:lineRule="auto"/>
        <w:ind w:left="720" w:hanging="360"/>
        <w:rPr/>
      </w:pPr>
      <w:r w:rsidDel="00000000" w:rsidR="00000000" w:rsidRPr="00000000">
        <w:rPr>
          <w:rFonts w:ascii="Cambria" w:cs="Cambria" w:eastAsia="Cambria" w:hAnsi="Cambria"/>
          <w:b w:val="1"/>
          <w:rtl w:val="0"/>
        </w:rPr>
        <w:t xml:space="preserve">Fresher</w:t>
      </w:r>
      <w:r w:rsidDel="00000000" w:rsidR="00000000" w:rsidRPr="00000000">
        <w:rPr>
          <w:rtl w:val="0"/>
        </w:rPr>
      </w:r>
    </w:p>
    <w:p w:rsidR="00000000" w:rsidDel="00000000" w:rsidP="00000000" w:rsidRDefault="00000000" w:rsidRPr="00000000" w14:paraId="0000000B">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C">
      <w:pPr>
        <w:spacing w:line="240" w:lineRule="auto"/>
        <w:rPr>
          <w:rFonts w:ascii="Cambria" w:cs="Cambria" w:eastAsia="Cambria" w:hAnsi="Cambria"/>
          <w:b w:val="1"/>
          <w:color w:val="558ed5"/>
          <w:sz w:val="24"/>
          <w:szCs w:val="24"/>
        </w:rPr>
      </w:pPr>
      <w:r w:rsidDel="00000000" w:rsidR="00000000" w:rsidRPr="00000000">
        <w:rPr>
          <w:rFonts w:ascii="Cambria" w:cs="Cambria" w:eastAsia="Cambria" w:hAnsi="Cambria"/>
          <w:b w:val="1"/>
          <w:color w:val="558ed5"/>
          <w:sz w:val="24"/>
          <w:szCs w:val="24"/>
          <w:rtl w:val="0"/>
        </w:rPr>
        <w:t xml:space="preserve"> Skill Sets</w:t>
      </w:r>
    </w:p>
    <w:p w:rsidR="00000000" w:rsidDel="00000000" w:rsidP="00000000" w:rsidRDefault="00000000" w:rsidRPr="00000000" w14:paraId="0000000D">
      <w:pPr>
        <w:numPr>
          <w:ilvl w:val="0"/>
          <w:numId w:val="4"/>
        </w:numPr>
        <w:spacing w:line="240" w:lineRule="auto"/>
        <w:ind w:left="720" w:hanging="360"/>
        <w:rPr>
          <w:b w:val="1"/>
        </w:rPr>
      </w:pPr>
      <w:r w:rsidDel="00000000" w:rsidR="00000000" w:rsidRPr="00000000">
        <w:rPr>
          <w:rFonts w:ascii="Cambria" w:cs="Cambria" w:eastAsia="Cambria" w:hAnsi="Cambria"/>
          <w:b w:val="1"/>
          <w:rtl w:val="0"/>
        </w:rPr>
        <w:t xml:space="preserve">Technologies </w:t>
      </w:r>
      <w:r w:rsidDel="00000000" w:rsidR="00000000" w:rsidRPr="00000000">
        <w:rPr>
          <w:rtl w:val="0"/>
        </w:rPr>
      </w:r>
    </w:p>
    <w:p w:rsidR="00000000" w:rsidDel="00000000" w:rsidP="00000000" w:rsidRDefault="00000000" w:rsidRPr="00000000" w14:paraId="0000000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Python,C.</w:t>
      </w:r>
    </w:p>
    <w:p w:rsidR="00000000" w:rsidDel="00000000" w:rsidP="00000000" w:rsidRDefault="00000000" w:rsidRPr="00000000" w14:paraId="0000000F">
      <w:pPr>
        <w:spacing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rtl w:val="0"/>
        </w:rPr>
        <w:t xml:space="preserve">Numpy, Pandas,Seaborn, Matplotlib, OpenCV.</w:t>
      </w:r>
    </w:p>
    <w:p w:rsidR="00000000" w:rsidDel="00000000" w:rsidP="00000000" w:rsidRDefault="00000000" w:rsidRPr="00000000" w14:paraId="00000010">
      <w:pPr>
        <w:spacing w:line="240" w:lineRule="auto"/>
        <w:rPr>
          <w:rFonts w:ascii="Cambria" w:cs="Cambria" w:eastAsia="Cambria" w:hAnsi="Cambria"/>
        </w:rPr>
      </w:pPr>
      <w:r w:rsidDel="00000000" w:rsidR="00000000" w:rsidRPr="00000000">
        <w:rPr>
          <w:rFonts w:ascii="Cambria" w:cs="Cambria" w:eastAsia="Cambria" w:hAnsi="Cambria"/>
          <w:rtl w:val="0"/>
        </w:rPr>
        <w:t xml:space="preserve">                Machine Learning, Tensorflow, Keras, NLTK,</w:t>
      </w:r>
    </w:p>
    <w:p w:rsidR="00000000" w:rsidDel="00000000" w:rsidP="00000000" w:rsidRDefault="00000000" w:rsidRPr="00000000" w14:paraId="00000011">
      <w:pPr>
        <w:spacing w:line="240" w:lineRule="auto"/>
        <w:rPr>
          <w:rFonts w:ascii="Cambria" w:cs="Cambria" w:eastAsia="Cambria" w:hAnsi="Cambria"/>
        </w:rPr>
      </w:pPr>
      <w:r w:rsidDel="00000000" w:rsidR="00000000" w:rsidRPr="00000000">
        <w:rPr>
          <w:rFonts w:ascii="Cambria" w:cs="Cambria" w:eastAsia="Cambria" w:hAnsi="Cambria"/>
          <w:rtl w:val="0"/>
        </w:rPr>
        <w:t xml:space="preserve">                Tkinter.,Neural Network,CNN</w:t>
      </w:r>
    </w:p>
    <w:p w:rsidR="00000000" w:rsidDel="00000000" w:rsidP="00000000" w:rsidRDefault="00000000" w:rsidRPr="00000000" w14:paraId="00000012">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numPr>
          <w:ilvl w:val="0"/>
          <w:numId w:val="4"/>
        </w:numPr>
        <w:spacing w:line="240" w:lineRule="auto"/>
        <w:ind w:left="720" w:hanging="360"/>
        <w:rPr>
          <w:b w:val="1"/>
        </w:rPr>
      </w:pPr>
      <w:r w:rsidDel="00000000" w:rsidR="00000000" w:rsidRPr="00000000">
        <w:rPr>
          <w:rFonts w:ascii="Cambria" w:cs="Cambria" w:eastAsia="Cambria" w:hAnsi="Cambria"/>
          <w:b w:val="1"/>
          <w:rtl w:val="0"/>
        </w:rPr>
        <w:t xml:space="preserve">Database</w:t>
      </w:r>
      <w:r w:rsidDel="00000000" w:rsidR="00000000" w:rsidRPr="00000000">
        <w:rPr>
          <w:rtl w:val="0"/>
        </w:rPr>
      </w:r>
    </w:p>
    <w:p w:rsidR="00000000" w:rsidDel="00000000" w:rsidP="00000000" w:rsidRDefault="00000000" w:rsidRPr="00000000" w14:paraId="00000014">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                Sql Server, MySQL, Oracle.</w:t>
      </w:r>
    </w:p>
    <w:p w:rsidR="00000000" w:rsidDel="00000000" w:rsidP="00000000" w:rsidRDefault="00000000" w:rsidRPr="00000000" w14:paraId="00000015">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16">
      <w:pPr>
        <w:numPr>
          <w:ilvl w:val="0"/>
          <w:numId w:val="4"/>
        </w:numPr>
        <w:spacing w:line="240" w:lineRule="auto"/>
        <w:ind w:left="720" w:hanging="360"/>
        <w:rPr>
          <w:b w:val="1"/>
        </w:rPr>
      </w:pPr>
      <w:r w:rsidDel="00000000" w:rsidR="00000000" w:rsidRPr="00000000">
        <w:rPr>
          <w:rFonts w:ascii="Cambria" w:cs="Cambria" w:eastAsia="Cambria" w:hAnsi="Cambria"/>
          <w:b w:val="1"/>
          <w:rtl w:val="0"/>
        </w:rPr>
        <w:t xml:space="preserve">Familiar with Others</w:t>
      </w:r>
      <w:r w:rsidDel="00000000" w:rsidR="00000000" w:rsidRPr="00000000">
        <w:rPr>
          <w:rtl w:val="0"/>
        </w:rPr>
      </w:r>
    </w:p>
    <w:p w:rsidR="00000000" w:rsidDel="00000000" w:rsidP="00000000" w:rsidRDefault="00000000" w:rsidRPr="00000000" w14:paraId="00000017">
      <w:pPr>
        <w:tabs>
          <w:tab w:val="left" w:pos="810"/>
          <w:tab w:val="left" w:pos="1170"/>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rtl w:val="0"/>
        </w:rPr>
        <w:t xml:space="preserve">Team viewer,</w:t>
      </w:r>
      <w:r w:rsidDel="00000000" w:rsidR="00000000" w:rsidRPr="00000000">
        <w:rPr>
          <w:rFonts w:ascii="Cambria" w:cs="Cambria" w:eastAsia="Cambria" w:hAnsi="Cambria"/>
          <w:rtl w:val="0"/>
        </w:rPr>
        <w:t xml:space="preserve"> </w:t>
      </w:r>
      <w:r w:rsidDel="00000000" w:rsidR="00000000" w:rsidRPr="00000000">
        <w:rPr>
          <w:rFonts w:ascii="Times New Roman" w:cs="Times New Roman" w:eastAsia="Times New Roman" w:hAnsi="Times New Roman"/>
          <w:rtl w:val="0"/>
        </w:rPr>
        <w:t xml:space="preserve">Anydex.</w:t>
      </w:r>
    </w:p>
    <w:p w:rsidR="00000000" w:rsidDel="00000000" w:rsidP="00000000" w:rsidRDefault="00000000" w:rsidRPr="00000000" w14:paraId="00000018">
      <w:pPr>
        <w:tabs>
          <w:tab w:val="left" w:pos="810"/>
          <w:tab w:val="left" w:pos="117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rtl w:val="0"/>
        </w:rPr>
        <w:t xml:space="preserve">Linux OS</w:t>
      </w:r>
    </w:p>
    <w:p w:rsidR="00000000" w:rsidDel="00000000" w:rsidP="00000000" w:rsidRDefault="00000000" w:rsidRPr="00000000" w14:paraId="00000019">
      <w:pPr>
        <w:tabs>
          <w:tab w:val="left" w:pos="810"/>
          <w:tab w:val="left" w:pos="1170"/>
        </w:tabs>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5"/>
        </w:numPr>
        <w:tabs>
          <w:tab w:val="left" w:pos="810"/>
          <w:tab w:val="left" w:pos="1170"/>
        </w:tabs>
        <w:spacing w:line="240" w:lineRule="auto"/>
        <w:ind w:left="720" w:hanging="360"/>
        <w:rPr>
          <w:rFonts w:ascii="Times New Roman" w:cs="Times New Roman" w:eastAsia="Times New Roman" w:hAnsi="Times New Roman"/>
        </w:rPr>
      </w:pPr>
      <w:r w:rsidDel="00000000" w:rsidR="00000000" w:rsidRPr="00000000">
        <w:rPr>
          <w:rFonts w:ascii="Cambria" w:cs="Cambria" w:eastAsia="Cambria" w:hAnsi="Cambria"/>
          <w:b w:val="1"/>
          <w:rtl w:val="0"/>
        </w:rPr>
        <w:t xml:space="preserve">Script Editors</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Fonts w:ascii="Cambria" w:cs="Cambria" w:eastAsia="Cambria" w:hAnsi="Cambria"/>
          <w:rtl w:val="0"/>
        </w:rPr>
        <w:t xml:space="preserve">              Jupyter Notebook, Visual Studio, Sublime, Notepad++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spacing w:line="240" w:lineRule="auto"/>
        <w:rPr>
          <w:rFonts w:ascii="Cambria" w:cs="Cambria" w:eastAsia="Cambria" w:hAnsi="Cambria"/>
          <w:sz w:val="24"/>
          <w:szCs w:val="24"/>
        </w:rPr>
      </w:pPr>
      <w:r w:rsidDel="00000000" w:rsidR="00000000" w:rsidRPr="00000000">
        <w:rPr>
          <w:rFonts w:ascii="Cambria" w:cs="Cambria" w:eastAsia="Cambria" w:hAnsi="Cambria"/>
          <w:b w:val="1"/>
          <w:color w:val="558ed5"/>
          <w:rtl w:val="0"/>
        </w:rPr>
        <w:t xml:space="preserve"> </w:t>
      </w:r>
      <w:r w:rsidDel="00000000" w:rsidR="00000000" w:rsidRPr="00000000">
        <w:rPr>
          <w:rtl w:val="0"/>
        </w:rPr>
      </w:r>
    </w:p>
    <w:p w:rsidR="00000000" w:rsidDel="00000000" w:rsidP="00000000" w:rsidRDefault="00000000" w:rsidRPr="00000000" w14:paraId="0000001D">
      <w:pPr>
        <w:spacing w:after="60" w:line="240" w:lineRule="auto"/>
        <w:rPr>
          <w:rFonts w:ascii="Cambria" w:cs="Cambria" w:eastAsia="Cambria" w:hAnsi="Cambria"/>
          <w:b w:val="1"/>
          <w:color w:val="558ed5"/>
        </w:rPr>
      </w:pPr>
      <w:r w:rsidDel="00000000" w:rsidR="00000000" w:rsidRPr="00000000">
        <w:rPr>
          <w:rFonts w:ascii="Cambria" w:cs="Cambria" w:eastAsia="Cambria" w:hAnsi="Cambria"/>
          <w:b w:val="1"/>
          <w:color w:val="558ed5"/>
          <w:rtl w:val="0"/>
        </w:rPr>
        <w:t xml:space="preserve">Qualifications       </w:t>
      </w:r>
    </w:p>
    <w:p w:rsidR="00000000" w:rsidDel="00000000" w:rsidP="00000000" w:rsidRDefault="00000000" w:rsidRPr="00000000" w14:paraId="0000001E">
      <w:pPr>
        <w:spacing w:after="60" w:line="240" w:lineRule="auto"/>
        <w:rPr>
          <w:rFonts w:ascii="Cambria" w:cs="Cambria" w:eastAsia="Cambria" w:hAnsi="Cambria"/>
          <w:b w:val="1"/>
          <w:color w:val="558ed5"/>
        </w:rPr>
      </w:pPr>
      <w:r w:rsidDel="00000000" w:rsidR="00000000" w:rsidRPr="00000000">
        <w:rPr>
          <w:rtl w:val="0"/>
        </w:rPr>
      </w:r>
    </w:p>
    <w:tbl>
      <w:tblPr>
        <w:tblStyle w:val="Table1"/>
        <w:tblW w:w="10582.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7"/>
        <w:gridCol w:w="1675"/>
        <w:gridCol w:w="2295"/>
        <w:gridCol w:w="4335"/>
        <w:tblGridChange w:id="0">
          <w:tblGrid>
            <w:gridCol w:w="2277"/>
            <w:gridCol w:w="1675"/>
            <w:gridCol w:w="2295"/>
            <w:gridCol w:w="4335"/>
          </w:tblGrid>
        </w:tblGridChange>
      </w:tblGrid>
      <w:tr>
        <w:trPr>
          <w:trHeight w:val="630" w:hRule="atLeast"/>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Course</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Mark</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Board/University</w:t>
            </w:r>
          </w:p>
        </w:tc>
      </w:tr>
      <w:tr>
        <w:trPr>
          <w:trHeight w:val="516" w:hRule="atLeast"/>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BCA 2 Year</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Promote due to coronavirus</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2020</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ICA Buxipur (Gorakhpur, UP)</w:t>
            </w:r>
          </w:p>
        </w:tc>
      </w:tr>
      <w:tr>
        <w:trPr>
          <w:trHeight w:val="264" w:hRule="atLeast"/>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BCA 1 Year</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64%</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2019</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ICA Buxipur (Gorkhpur,UP)</w:t>
            </w:r>
          </w:p>
        </w:tc>
      </w:tr>
      <w:tr>
        <w:trPr>
          <w:trHeight w:val="309" w:hRule="atLeast"/>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10+2</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72.4%</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2018</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M.B.I.C Adda Bazar Maharajganj (UP)</w:t>
            </w:r>
          </w:p>
        </w:tc>
      </w:tr>
      <w:tr>
        <w:trPr>
          <w:trHeight w:val="234" w:hRule="atLeast"/>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High School</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77.7%</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2016</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MBIC Adda Bazar Mahrajganj (UP)</w:t>
            </w:r>
          </w:p>
        </w:tc>
      </w:tr>
    </w:tbl>
    <w:p w:rsidR="00000000" w:rsidDel="00000000" w:rsidP="00000000" w:rsidRDefault="00000000" w:rsidRPr="00000000" w14:paraId="00000033">
      <w:pPr>
        <w:spacing w:after="60" w:line="240" w:lineRule="auto"/>
        <w:rPr>
          <w:rFonts w:ascii="Cambria" w:cs="Cambria" w:eastAsia="Cambria" w:hAnsi="Cambria"/>
          <w:b w:val="1"/>
          <w:color w:val="558ed5"/>
        </w:rPr>
      </w:pPr>
      <w:r w:rsidDel="00000000" w:rsidR="00000000" w:rsidRPr="00000000">
        <w:rPr>
          <w:rtl w:val="0"/>
        </w:rPr>
      </w:r>
    </w:p>
    <w:p w:rsidR="00000000" w:rsidDel="00000000" w:rsidP="00000000" w:rsidRDefault="00000000" w:rsidRPr="00000000" w14:paraId="00000034">
      <w:pPr>
        <w:spacing w:after="200" w:line="240" w:lineRule="auto"/>
        <w:rPr>
          <w:rFonts w:ascii="Cambria" w:cs="Cambria" w:eastAsia="Cambria" w:hAnsi="Cambria"/>
          <w:b w:val="1"/>
          <w:color w:val="558ed5"/>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4f81bd"/>
          <w:rtl w:val="0"/>
        </w:rPr>
        <w:t xml:space="preserve">Other</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558ed5"/>
          <w:rtl w:val="0"/>
        </w:rPr>
        <w:t xml:space="preserve">Qualifications</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1248" w:right="0" w:hanging="360"/>
        <w:jc w:val="left"/>
        <w:rPr>
          <w:b w:val="1"/>
          <w:i w:val="0"/>
          <w:smallCaps w:val="0"/>
          <w:strike w:val="0"/>
          <w:color w:val="558ed5"/>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 have done 6-month artificial intelligence training from ‘Ducat India’ (Noida -Jan 2020 to July 2020)</w:t>
      </w:r>
      <w:r w:rsidDel="00000000" w:rsidR="00000000" w:rsidRPr="00000000">
        <w:rPr>
          <w:rFonts w:ascii="Cambria" w:cs="Cambria" w:eastAsia="Cambria" w:hAnsi="Cambria"/>
          <w:rtl w:val="0"/>
        </w:rPr>
        <w:t xml:space="preserve"> Where I have learnt Python, Machine Learning, Neural Network, Convolutional Neural Network and Deep Learning.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numPr>
          <w:ilvl w:val="0"/>
          <w:numId w:val="6"/>
        </w:numPr>
        <w:spacing w:after="60" w:line="240" w:lineRule="auto"/>
        <w:ind w:left="720" w:hanging="360"/>
        <w:rPr>
          <w:rFonts w:ascii="Cambria" w:cs="Cambria" w:eastAsia="Cambria" w:hAnsi="Cambria"/>
        </w:rPr>
      </w:pPr>
      <w:r w:rsidDel="00000000" w:rsidR="00000000" w:rsidRPr="00000000">
        <w:rPr>
          <w:rFonts w:ascii="Cambria" w:cs="Cambria" w:eastAsia="Cambria" w:hAnsi="Cambria"/>
          <w:b w:val="1"/>
          <w:color w:val="558ed5"/>
          <w:rtl w:val="0"/>
        </w:rPr>
        <w:t xml:space="preserve">Project</w:t>
      </w:r>
      <w:r w:rsidDel="00000000" w:rsidR="00000000" w:rsidRPr="00000000">
        <w:rPr>
          <w:rFonts w:ascii="Cambria" w:cs="Cambria" w:eastAsia="Cambria" w:hAnsi="Cambria"/>
          <w:rtl w:val="0"/>
        </w:rPr>
        <w:br w:type="textWrapping"/>
      </w:r>
      <w:r w:rsidDel="00000000" w:rsidR="00000000" w:rsidRPr="00000000">
        <w:rPr>
          <w:rFonts w:ascii="Cambria" w:cs="Cambria" w:eastAsia="Cambria" w:hAnsi="Cambria"/>
          <w:b w:val="1"/>
          <w:rtl w:val="0"/>
        </w:rPr>
        <w:t xml:space="preserve">1- Bank Automation System-</w:t>
      </w:r>
      <w:r w:rsidDel="00000000" w:rsidR="00000000" w:rsidRPr="00000000">
        <w:rPr>
          <w:rtl w:val="0"/>
        </w:rPr>
      </w:r>
    </w:p>
    <w:p w:rsidR="00000000" w:rsidDel="00000000" w:rsidP="00000000" w:rsidRDefault="00000000" w:rsidRPr="00000000" w14:paraId="00000037">
      <w:pPr>
        <w:spacing w:after="60"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Ducat Noida- Jan 2020</w:t>
      </w:r>
    </w:p>
    <w:p w:rsidR="00000000" w:rsidDel="00000000" w:rsidP="00000000" w:rsidRDefault="00000000" w:rsidRPr="00000000" w14:paraId="00000038">
      <w:pPr>
        <w:spacing w:after="60" w:line="240" w:lineRule="auto"/>
        <w:ind w:left="720" w:firstLine="0"/>
        <w:rPr>
          <w:rFonts w:ascii="Cambria" w:cs="Cambria" w:eastAsia="Cambria" w:hAnsi="Cambria"/>
          <w:b w:val="1"/>
        </w:rPr>
      </w:pPr>
      <w:r w:rsidDel="00000000" w:rsidR="00000000" w:rsidRPr="00000000">
        <w:rPr>
          <w:rFonts w:ascii="Cambria" w:cs="Cambria" w:eastAsia="Cambria" w:hAnsi="Cambria"/>
          <w:b w:val="1"/>
          <w:rtl w:val="0"/>
        </w:rPr>
        <w:t xml:space="preserve">Description:</w:t>
      </w:r>
    </w:p>
    <w:p w:rsidR="00000000" w:rsidDel="00000000" w:rsidP="00000000" w:rsidRDefault="00000000" w:rsidRPr="00000000" w14:paraId="00000039">
      <w:pPr>
        <w:spacing w:after="60"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Simulated Bank Account Automation System including the different features like User name, Password,</w:t>
      </w:r>
    </w:p>
    <w:p w:rsidR="00000000" w:rsidDel="00000000" w:rsidP="00000000" w:rsidRDefault="00000000" w:rsidRPr="00000000" w14:paraId="0000003A">
      <w:pPr>
        <w:spacing w:after="60"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     Email, Signup, Reset, Valid User, Invalid User.</w:t>
      </w:r>
    </w:p>
    <w:p w:rsidR="00000000" w:rsidDel="00000000" w:rsidP="00000000" w:rsidRDefault="00000000" w:rsidRPr="00000000" w14:paraId="0000003B">
      <w:pPr>
        <w:spacing w:after="60"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     The projects include the details of user like open account type like saving and current, their transaction </w:t>
      </w:r>
    </w:p>
    <w:p w:rsidR="00000000" w:rsidDel="00000000" w:rsidP="00000000" w:rsidRDefault="00000000" w:rsidRPr="00000000" w14:paraId="0000003C">
      <w:pPr>
        <w:spacing w:after="60"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     History, deposit amount, withdraw, account summary. One more feature in this project is Admin Login </w:t>
      </w:r>
    </w:p>
    <w:p w:rsidR="00000000" w:rsidDel="00000000" w:rsidP="00000000" w:rsidRDefault="00000000" w:rsidRPr="00000000" w14:paraId="0000003D">
      <w:pPr>
        <w:spacing w:after="60"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    Who can see all the details of </w:t>
      </w:r>
      <w:ins w:author="Gsmart Tech" w:id="0" w:date="2020-04-17T06:51:00Z">
        <w:r w:rsidDel="00000000" w:rsidR="00000000" w:rsidRPr="00000000">
          <w:rPr>
            <w:rFonts w:ascii="Cambria" w:cs="Cambria" w:eastAsia="Cambria" w:hAnsi="Cambria"/>
            <w:rtl w:val="0"/>
          </w:rPr>
          <w:t xml:space="preserve">a </w:t>
        </w:r>
      </w:ins>
      <w:r w:rsidDel="00000000" w:rsidR="00000000" w:rsidRPr="00000000">
        <w:rPr>
          <w:rFonts w:ascii="Cambria" w:cs="Cambria" w:eastAsia="Cambria" w:hAnsi="Cambria"/>
          <w:rtl w:val="0"/>
        </w:rPr>
        <w:t xml:space="preserve">Bank Account user.</w:t>
      </w:r>
    </w:p>
    <w:p w:rsidR="00000000" w:rsidDel="00000000" w:rsidP="00000000" w:rsidRDefault="00000000" w:rsidRPr="00000000" w14:paraId="0000003E">
      <w:pPr>
        <w:spacing w:after="60" w:line="240" w:lineRule="auto"/>
        <w:rPr>
          <w:rFonts w:ascii="Cambria" w:cs="Cambria" w:eastAsia="Cambria" w:hAnsi="Cambria"/>
          <w:b w:val="1"/>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Features:</w:t>
      </w:r>
    </w:p>
    <w:p w:rsidR="00000000" w:rsidDel="00000000" w:rsidP="00000000" w:rsidRDefault="00000000" w:rsidRPr="00000000" w14:paraId="0000003F">
      <w:pPr>
        <w:numPr>
          <w:ilvl w:val="0"/>
          <w:numId w:val="2"/>
        </w:numPr>
        <w:spacing w:line="240" w:lineRule="auto"/>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 Admin Login and Admin Dashboard: </w:t>
      </w:r>
      <w:r w:rsidDel="00000000" w:rsidR="00000000" w:rsidRPr="00000000">
        <w:rPr>
          <w:rFonts w:ascii="Cambria" w:cs="Cambria" w:eastAsia="Cambria" w:hAnsi="Cambria"/>
          <w:rtl w:val="0"/>
        </w:rPr>
        <w:t xml:space="preserve">It has admin login who have the authority of the system and he is responsible for approving and disapproving the users for creating accounts. Admin can also add and delete notifications and updates in the system.</w:t>
      </w:r>
      <w:r w:rsidDel="00000000" w:rsidR="00000000" w:rsidRPr="00000000">
        <w:rPr>
          <w:rtl w:val="0"/>
        </w:rPr>
      </w:r>
    </w:p>
    <w:p w:rsidR="00000000" w:rsidDel="00000000" w:rsidP="00000000" w:rsidRDefault="00000000" w:rsidRPr="00000000" w14:paraId="00000040">
      <w:pPr>
        <w:numPr>
          <w:ilvl w:val="0"/>
          <w:numId w:val="2"/>
        </w:numPr>
        <w:spacing w:line="240" w:lineRule="auto"/>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User Registration: </w:t>
      </w:r>
      <w:r w:rsidDel="00000000" w:rsidR="00000000" w:rsidRPr="00000000">
        <w:rPr>
          <w:rFonts w:ascii="Cambria" w:cs="Cambria" w:eastAsia="Cambria" w:hAnsi="Cambria"/>
          <w:rtl w:val="0"/>
        </w:rPr>
        <w:t xml:space="preserve">There is</w:t>
      </w:r>
      <w:ins w:author="Gsmart Tech" w:id="1" w:date="2020-04-17T06:51:00Z">
        <w:r w:rsidDel="00000000" w:rsidR="00000000" w:rsidRPr="00000000">
          <w:rPr>
            <w:rFonts w:ascii="Cambria" w:cs="Cambria" w:eastAsia="Cambria" w:hAnsi="Cambria"/>
            <w:rtl w:val="0"/>
          </w:rPr>
          <w:t xml:space="preserve"> a</w:t>
        </w:r>
      </w:ins>
      <w:r w:rsidDel="00000000" w:rsidR="00000000" w:rsidRPr="00000000">
        <w:rPr>
          <w:rFonts w:ascii="Cambria" w:cs="Cambria" w:eastAsia="Cambria" w:hAnsi="Cambria"/>
          <w:rtl w:val="0"/>
        </w:rPr>
        <w:t xml:space="preserve"> user registration form available where new users can create their account by providing required information to the system.</w:t>
      </w:r>
      <w:r w:rsidDel="00000000" w:rsidR="00000000" w:rsidRPr="00000000">
        <w:rPr>
          <w:rtl w:val="0"/>
        </w:rPr>
      </w:r>
    </w:p>
    <w:p w:rsidR="00000000" w:rsidDel="00000000" w:rsidP="00000000" w:rsidRDefault="00000000" w:rsidRPr="00000000" w14:paraId="00000041">
      <w:pPr>
        <w:numPr>
          <w:ilvl w:val="0"/>
          <w:numId w:val="2"/>
        </w:numPr>
        <w:spacing w:line="240" w:lineRule="auto"/>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Account Summary: </w:t>
      </w:r>
      <w:r w:rsidDel="00000000" w:rsidR="00000000" w:rsidRPr="00000000">
        <w:rPr>
          <w:rFonts w:ascii="Cambria" w:cs="Cambria" w:eastAsia="Cambria" w:hAnsi="Cambria"/>
          <w:rtl w:val="0"/>
        </w:rPr>
        <w:t xml:space="preserve">The system generates full report of till date transactions for the user on a single click</w:t>
      </w:r>
      <w:r w:rsidDel="00000000" w:rsidR="00000000" w:rsidRPr="00000000">
        <w:rPr>
          <w:rtl w:val="0"/>
        </w:rPr>
      </w:r>
    </w:p>
    <w:p w:rsidR="00000000" w:rsidDel="00000000" w:rsidP="00000000" w:rsidRDefault="00000000" w:rsidRPr="00000000" w14:paraId="00000042">
      <w:pPr>
        <w:numPr>
          <w:ilvl w:val="0"/>
          <w:numId w:val="2"/>
        </w:numPr>
        <w:spacing w:line="240" w:lineRule="auto"/>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Transfer Funds: </w:t>
      </w:r>
      <w:r w:rsidDel="00000000" w:rsidR="00000000" w:rsidRPr="00000000">
        <w:rPr>
          <w:rFonts w:ascii="Cambria" w:cs="Cambria" w:eastAsia="Cambria" w:hAnsi="Cambria"/>
          <w:rtl w:val="0"/>
        </w:rPr>
        <w:t xml:space="preserve">User</w:t>
      </w:r>
      <w:ins w:author="Gsmart Tech" w:id="2" w:date="2020-04-17T06:51:00Z">
        <w:r w:rsidDel="00000000" w:rsidR="00000000" w:rsidRPr="00000000">
          <w:rPr>
            <w:rFonts w:ascii="Cambria" w:cs="Cambria" w:eastAsia="Cambria" w:hAnsi="Cambria"/>
            <w:rtl w:val="0"/>
          </w:rPr>
          <w:t xml:space="preserve">s</w:t>
        </w:r>
      </w:ins>
      <w:r w:rsidDel="00000000" w:rsidR="00000000" w:rsidRPr="00000000">
        <w:rPr>
          <w:rFonts w:ascii="Cambria" w:cs="Cambria" w:eastAsia="Cambria" w:hAnsi="Cambria"/>
          <w:rtl w:val="0"/>
        </w:rPr>
        <w:t xml:space="preserve"> can transfer money from one account to another like moving money to saving account to current account or to family member’s account.</w:t>
      </w:r>
      <w:r w:rsidDel="00000000" w:rsidR="00000000" w:rsidRPr="00000000">
        <w:rPr>
          <w:rtl w:val="0"/>
        </w:rPr>
      </w:r>
    </w:p>
    <w:p w:rsidR="00000000" w:rsidDel="00000000" w:rsidP="00000000" w:rsidRDefault="00000000" w:rsidRPr="00000000" w14:paraId="00000043">
      <w:pPr>
        <w:numPr>
          <w:ilvl w:val="0"/>
          <w:numId w:val="2"/>
        </w:numPr>
        <w:spacing w:line="240" w:lineRule="auto"/>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Deposit Amount: </w:t>
      </w:r>
      <w:r w:rsidDel="00000000" w:rsidR="00000000" w:rsidRPr="00000000">
        <w:rPr>
          <w:rFonts w:ascii="Cambria" w:cs="Cambria" w:eastAsia="Cambria" w:hAnsi="Cambria"/>
          <w:rtl w:val="0"/>
        </w:rPr>
        <w:t xml:space="preserve">The total amount will show after deposit of amount.</w:t>
      </w:r>
      <w:r w:rsidDel="00000000" w:rsidR="00000000" w:rsidRPr="00000000">
        <w:rPr>
          <w:rtl w:val="0"/>
        </w:rPr>
      </w:r>
    </w:p>
    <w:p w:rsidR="00000000" w:rsidDel="00000000" w:rsidP="00000000" w:rsidRDefault="00000000" w:rsidRPr="00000000" w14:paraId="00000044">
      <w:pPr>
        <w:numPr>
          <w:ilvl w:val="0"/>
          <w:numId w:val="2"/>
        </w:numPr>
        <w:spacing w:after="60" w:line="240" w:lineRule="auto"/>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Withdraw Amount: </w:t>
      </w:r>
      <w:r w:rsidDel="00000000" w:rsidR="00000000" w:rsidRPr="00000000">
        <w:rPr>
          <w:rFonts w:ascii="Cambria" w:cs="Cambria" w:eastAsia="Cambria" w:hAnsi="Cambria"/>
          <w:rtl w:val="0"/>
        </w:rPr>
        <w:t xml:space="preserve">User can withdraw their amount.</w:t>
      </w:r>
      <w:r w:rsidDel="00000000" w:rsidR="00000000" w:rsidRPr="00000000">
        <w:rPr>
          <w:rtl w:val="0"/>
        </w:rPr>
      </w:r>
    </w:p>
    <w:p w:rsidR="00000000" w:rsidDel="00000000" w:rsidP="00000000" w:rsidRDefault="00000000" w:rsidRPr="00000000" w14:paraId="00000045">
      <w:pPr>
        <w:spacing w:after="60" w:line="240" w:lineRule="auto"/>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46">
      <w:pPr>
        <w:spacing w:after="60" w:line="240" w:lineRule="auto"/>
        <w:rPr>
          <w:rFonts w:ascii="Cambria" w:cs="Cambria" w:eastAsia="Cambria" w:hAnsi="Cambria"/>
          <w:b w:val="1"/>
        </w:rPr>
      </w:pPr>
      <w:r w:rsidDel="00000000" w:rsidR="00000000" w:rsidRPr="00000000">
        <w:rPr>
          <w:rFonts w:ascii="Cambria" w:cs="Cambria" w:eastAsia="Cambria" w:hAnsi="Cambria"/>
          <w:b w:val="1"/>
          <w:rtl w:val="0"/>
        </w:rPr>
        <w:t xml:space="preserve">                   2- Face Detection Using Opencv-</w:t>
      </w:r>
    </w:p>
    <w:p w:rsidR="00000000" w:rsidDel="00000000" w:rsidP="00000000" w:rsidRDefault="00000000" w:rsidRPr="00000000" w14:paraId="00000047">
      <w:pPr>
        <w:spacing w:after="60" w:line="240" w:lineRule="auto"/>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Ducat Noida – May 2020</w:t>
      </w:r>
    </w:p>
    <w:p w:rsidR="00000000" w:rsidDel="00000000" w:rsidP="00000000" w:rsidRDefault="00000000" w:rsidRPr="00000000" w14:paraId="00000048">
      <w:pPr>
        <w:spacing w:after="60" w:line="240" w:lineRule="auto"/>
        <w:rPr>
          <w:rFonts w:ascii="Cambria" w:cs="Cambria" w:eastAsia="Cambria" w:hAnsi="Cambria"/>
          <w:b w:val="1"/>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Description:</w:t>
      </w:r>
    </w:p>
    <w:p w:rsidR="00000000" w:rsidDel="00000000" w:rsidP="00000000" w:rsidRDefault="00000000" w:rsidRPr="00000000" w14:paraId="00000049">
      <w:pPr>
        <w:spacing w:after="60" w:line="240" w:lineRule="auto"/>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A simple face detection project using opencv where user can train their image using opencv and   </w:t>
      </w:r>
    </w:p>
    <w:p w:rsidR="00000000" w:rsidDel="00000000" w:rsidP="00000000" w:rsidRDefault="00000000" w:rsidRPr="00000000" w14:paraId="0000004A">
      <w:pPr>
        <w:spacing w:after="60" w:line="240" w:lineRule="auto"/>
        <w:rPr>
          <w:rFonts w:ascii="Cambria" w:cs="Cambria" w:eastAsia="Cambria" w:hAnsi="Cambria"/>
        </w:rPr>
      </w:pPr>
      <w:r w:rsidDel="00000000" w:rsidR="00000000" w:rsidRPr="00000000">
        <w:rPr>
          <w:rFonts w:ascii="Cambria" w:cs="Cambria" w:eastAsia="Cambria" w:hAnsi="Cambria"/>
          <w:rtl w:val="0"/>
        </w:rPr>
        <w:t xml:space="preserve">                                   Sklearn and after fitting the model whenever that person will come infront of camera our model </w:t>
      </w:r>
    </w:p>
    <w:p w:rsidR="00000000" w:rsidDel="00000000" w:rsidP="00000000" w:rsidRDefault="00000000" w:rsidRPr="00000000" w14:paraId="0000004B">
      <w:pPr>
        <w:spacing w:after="60" w:line="240" w:lineRule="auto"/>
        <w:rPr>
          <w:rFonts w:ascii="Cambria" w:cs="Cambria" w:eastAsia="Cambria" w:hAnsi="Cambria"/>
        </w:rPr>
      </w:pPr>
      <w:r w:rsidDel="00000000" w:rsidR="00000000" w:rsidRPr="00000000">
        <w:rPr>
          <w:rFonts w:ascii="Cambria" w:cs="Cambria" w:eastAsia="Cambria" w:hAnsi="Cambria"/>
          <w:rtl w:val="0"/>
        </w:rPr>
        <w:t xml:space="preserve">                                   Will recognize that person and give a alert.</w:t>
      </w:r>
    </w:p>
    <w:p w:rsidR="00000000" w:rsidDel="00000000" w:rsidP="00000000" w:rsidRDefault="00000000" w:rsidRPr="00000000" w14:paraId="0000004C">
      <w:pPr>
        <w:spacing w:after="60" w:line="240" w:lineRule="auto"/>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Source code :</w:t>
      </w:r>
      <w:r w:rsidDel="00000000" w:rsidR="00000000" w:rsidRPr="00000000">
        <w:rPr>
          <w:rFonts w:ascii="Cambria" w:cs="Cambria" w:eastAsia="Cambria" w:hAnsi="Cambria"/>
          <w:rtl w:val="0"/>
        </w:rPr>
        <w:t xml:space="preserve"> </w:t>
      </w:r>
      <w:hyperlink r:id="rId6">
        <w:r w:rsidDel="00000000" w:rsidR="00000000" w:rsidRPr="00000000">
          <w:rPr>
            <w:rFonts w:ascii="Cambria" w:cs="Cambria" w:eastAsia="Cambria" w:hAnsi="Cambria"/>
            <w:color w:val="1155cc"/>
            <w:u w:val="single"/>
            <w:rtl w:val="0"/>
          </w:rPr>
          <w:t xml:space="preserve">Face Detaction</w:t>
        </w:r>
      </w:hyperlink>
      <w:r w:rsidDel="00000000" w:rsidR="00000000" w:rsidRPr="00000000">
        <w:rPr>
          <w:rtl w:val="0"/>
        </w:rPr>
      </w:r>
    </w:p>
    <w:p w:rsidR="00000000" w:rsidDel="00000000" w:rsidP="00000000" w:rsidRDefault="00000000" w:rsidRPr="00000000" w14:paraId="0000004D">
      <w:pPr>
        <w:spacing w:after="60" w:line="24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4E">
      <w:pPr>
        <w:spacing w:after="60" w:line="240" w:lineRule="auto"/>
        <w:rPr>
          <w:rFonts w:ascii="Cambria" w:cs="Cambria" w:eastAsia="Cambria" w:hAnsi="Cambria"/>
          <w:b w:val="1"/>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3- Movie recommendation using Sklearn and NLP-</w:t>
      </w:r>
    </w:p>
    <w:p w:rsidR="00000000" w:rsidDel="00000000" w:rsidP="00000000" w:rsidRDefault="00000000" w:rsidRPr="00000000" w14:paraId="0000004F">
      <w:pPr>
        <w:spacing w:after="60" w:line="240" w:lineRule="auto"/>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Ducat Noida – May 2020</w:t>
      </w:r>
    </w:p>
    <w:p w:rsidR="00000000" w:rsidDel="00000000" w:rsidP="00000000" w:rsidRDefault="00000000" w:rsidRPr="00000000" w14:paraId="00000050">
      <w:pPr>
        <w:spacing w:after="60" w:line="240" w:lineRule="auto"/>
        <w:rPr>
          <w:rFonts w:ascii="Cambria" w:cs="Cambria" w:eastAsia="Cambria" w:hAnsi="Cambria"/>
          <w:b w:val="1"/>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Description:</w:t>
      </w:r>
    </w:p>
    <w:p w:rsidR="00000000" w:rsidDel="00000000" w:rsidP="00000000" w:rsidRDefault="00000000" w:rsidRPr="00000000" w14:paraId="00000051">
      <w:pPr>
        <w:spacing w:after="60" w:line="240" w:lineRule="auto"/>
        <w:rPr>
          <w:rFonts w:ascii="Cambria" w:cs="Cambria" w:eastAsia="Cambria" w:hAnsi="Cambria"/>
        </w:rPr>
      </w:pPr>
      <w:bookmarkStart w:colFirst="0" w:colLast="0" w:name="_30j0zll" w:id="1"/>
      <w:bookmarkEnd w:id="1"/>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A simple project where our model will recommend movie to user based on their likes and</w:t>
      </w:r>
    </w:p>
    <w:p w:rsidR="00000000" w:rsidDel="00000000" w:rsidP="00000000" w:rsidRDefault="00000000" w:rsidRPr="00000000" w14:paraId="00000052">
      <w:pPr>
        <w:spacing w:after="60" w:line="240" w:lineRule="auto"/>
        <w:rPr>
          <w:rFonts w:ascii="Cambria" w:cs="Cambria" w:eastAsia="Cambria" w:hAnsi="Cambria"/>
        </w:rPr>
      </w:pPr>
      <w:r w:rsidDel="00000000" w:rsidR="00000000" w:rsidRPr="00000000">
        <w:rPr>
          <w:rFonts w:ascii="Cambria" w:cs="Cambria" w:eastAsia="Cambria" w:hAnsi="Cambria"/>
          <w:rtl w:val="0"/>
        </w:rPr>
        <w:t xml:space="preserve">                                  dislikes. It will recommend based on user activity history likes and dislikes. This model also </w:t>
      </w:r>
    </w:p>
    <w:p w:rsidR="00000000" w:rsidDel="00000000" w:rsidP="00000000" w:rsidRDefault="00000000" w:rsidRPr="00000000" w14:paraId="00000053">
      <w:pPr>
        <w:spacing w:after="60" w:line="240" w:lineRule="auto"/>
        <w:rPr>
          <w:rFonts w:ascii="Cambria" w:cs="Cambria" w:eastAsia="Cambria" w:hAnsi="Cambria"/>
        </w:rPr>
      </w:pPr>
      <w:r w:rsidDel="00000000" w:rsidR="00000000" w:rsidRPr="00000000">
        <w:rPr>
          <w:rFonts w:ascii="Cambria" w:cs="Cambria" w:eastAsia="Cambria" w:hAnsi="Cambria"/>
          <w:rtl w:val="0"/>
        </w:rPr>
        <w:t xml:space="preserve">                                   recommend based on keywords.</w:t>
      </w:r>
    </w:p>
    <w:p w:rsidR="00000000" w:rsidDel="00000000" w:rsidP="00000000" w:rsidRDefault="00000000" w:rsidRPr="00000000" w14:paraId="00000054">
      <w:pPr>
        <w:spacing w:after="60" w:line="240" w:lineRule="auto"/>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 Souce Code : </w:t>
      </w:r>
      <w:hyperlink r:id="rId7">
        <w:r w:rsidDel="00000000" w:rsidR="00000000" w:rsidRPr="00000000">
          <w:rPr>
            <w:rFonts w:ascii="Cambria" w:cs="Cambria" w:eastAsia="Cambria" w:hAnsi="Cambria"/>
            <w:color w:val="1155cc"/>
            <w:u w:val="single"/>
            <w:rtl w:val="0"/>
          </w:rPr>
          <w:t xml:space="preserve">Movie Recommendation</w:t>
        </w:r>
      </w:hyperlink>
      <w:r w:rsidDel="00000000" w:rsidR="00000000" w:rsidRPr="00000000">
        <w:rPr>
          <w:rtl w:val="0"/>
        </w:rPr>
      </w:r>
    </w:p>
    <w:p w:rsidR="00000000" w:rsidDel="00000000" w:rsidP="00000000" w:rsidRDefault="00000000" w:rsidRPr="00000000" w14:paraId="00000055">
      <w:pPr>
        <w:spacing w:after="60" w:line="24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56">
      <w:pPr>
        <w:spacing w:after="60" w:line="240" w:lineRule="auto"/>
        <w:rPr>
          <w:rFonts w:ascii="Cambria" w:cs="Cambria" w:eastAsia="Cambria" w:hAnsi="Cambria"/>
          <w:b w:val="1"/>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4- Digit recognition using Tensorflow and keras-</w:t>
      </w:r>
    </w:p>
    <w:p w:rsidR="00000000" w:rsidDel="00000000" w:rsidP="00000000" w:rsidRDefault="00000000" w:rsidRPr="00000000" w14:paraId="00000057">
      <w:pPr>
        <w:spacing w:after="60" w:line="240" w:lineRule="auto"/>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Personal Project-</w:t>
      </w:r>
    </w:p>
    <w:p w:rsidR="00000000" w:rsidDel="00000000" w:rsidP="00000000" w:rsidRDefault="00000000" w:rsidRPr="00000000" w14:paraId="00000058">
      <w:pPr>
        <w:spacing w:after="60" w:line="240" w:lineRule="auto"/>
        <w:rPr>
          <w:rFonts w:ascii="Cambria" w:cs="Cambria" w:eastAsia="Cambria" w:hAnsi="Cambria"/>
          <w:b w:val="1"/>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Description: </w:t>
      </w:r>
    </w:p>
    <w:p w:rsidR="00000000" w:rsidDel="00000000" w:rsidP="00000000" w:rsidRDefault="00000000" w:rsidRPr="00000000" w14:paraId="00000059">
      <w:pPr>
        <w:spacing w:after="60" w:line="240" w:lineRule="auto"/>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A simple digit recognition project using tensorflow and keras where I have used Convolution</w:t>
      </w:r>
    </w:p>
    <w:p w:rsidR="00000000" w:rsidDel="00000000" w:rsidP="00000000" w:rsidRDefault="00000000" w:rsidRPr="00000000" w14:paraId="0000005A">
      <w:pPr>
        <w:spacing w:after="60" w:line="240" w:lineRule="auto"/>
        <w:rPr>
          <w:rFonts w:ascii="Cambria" w:cs="Cambria" w:eastAsia="Cambria" w:hAnsi="Cambria"/>
        </w:rPr>
      </w:pPr>
      <w:r w:rsidDel="00000000" w:rsidR="00000000" w:rsidRPr="00000000">
        <w:rPr>
          <w:rFonts w:ascii="Cambria" w:cs="Cambria" w:eastAsia="Cambria" w:hAnsi="Cambria"/>
          <w:rtl w:val="0"/>
        </w:rPr>
        <w:t xml:space="preserve">                               Neural network (CNN). Where I have used google mnist dataset for training and few unstructured </w:t>
      </w:r>
    </w:p>
    <w:p w:rsidR="00000000" w:rsidDel="00000000" w:rsidP="00000000" w:rsidRDefault="00000000" w:rsidRPr="00000000" w14:paraId="0000005B">
      <w:pPr>
        <w:spacing w:after="60" w:line="240" w:lineRule="auto"/>
        <w:rPr>
          <w:rFonts w:ascii="Cambria" w:cs="Cambria" w:eastAsia="Cambria" w:hAnsi="Cambria"/>
        </w:rPr>
      </w:pPr>
      <w:r w:rsidDel="00000000" w:rsidR="00000000" w:rsidRPr="00000000">
        <w:rPr>
          <w:rFonts w:ascii="Cambria" w:cs="Cambria" w:eastAsia="Cambria" w:hAnsi="Cambria"/>
          <w:rtl w:val="0"/>
        </w:rPr>
        <w:t xml:space="preserve">                               Images of 0 to 9 and after fitting the model I predicted my model and it comes with 98.24%</w:t>
      </w:r>
    </w:p>
    <w:p w:rsidR="00000000" w:rsidDel="00000000" w:rsidP="00000000" w:rsidRDefault="00000000" w:rsidRPr="00000000" w14:paraId="0000005C">
      <w:pPr>
        <w:spacing w:after="60" w:line="240" w:lineRule="auto"/>
        <w:rPr>
          <w:rFonts w:ascii="Cambria" w:cs="Cambria" w:eastAsia="Cambria" w:hAnsi="Cambria"/>
        </w:rPr>
      </w:pPr>
      <w:r w:rsidDel="00000000" w:rsidR="00000000" w:rsidRPr="00000000">
        <w:rPr>
          <w:rFonts w:ascii="Cambria" w:cs="Cambria" w:eastAsia="Cambria" w:hAnsi="Cambria"/>
          <w:rtl w:val="0"/>
        </w:rPr>
        <w:t xml:space="preserve">                               Accuracy.</w:t>
      </w:r>
    </w:p>
    <w:p w:rsidR="00000000" w:rsidDel="00000000" w:rsidP="00000000" w:rsidRDefault="00000000" w:rsidRPr="00000000" w14:paraId="0000005D">
      <w:pPr>
        <w:spacing w:after="60" w:line="240" w:lineRule="auto"/>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Source Code: </w:t>
      </w:r>
      <w:hyperlink r:id="rId8">
        <w:r w:rsidDel="00000000" w:rsidR="00000000" w:rsidRPr="00000000">
          <w:rPr>
            <w:rFonts w:ascii="Cambria" w:cs="Cambria" w:eastAsia="Cambria" w:hAnsi="Cambria"/>
            <w:color w:val="1155cc"/>
            <w:u w:val="single"/>
            <w:rtl w:val="0"/>
          </w:rPr>
          <w:t xml:space="preserve">https://github.com/bikasgupta527/DigitRecognition</w:t>
        </w:r>
      </w:hyperlink>
      <w:r w:rsidDel="00000000" w:rsidR="00000000" w:rsidRPr="00000000">
        <w:rPr>
          <w:rtl w:val="0"/>
        </w:rPr>
      </w:r>
    </w:p>
    <w:p w:rsidR="00000000" w:rsidDel="00000000" w:rsidP="00000000" w:rsidRDefault="00000000" w:rsidRPr="00000000" w14:paraId="0000005E">
      <w:pPr>
        <w:spacing w:after="60" w:line="240" w:lineRule="auto"/>
        <w:rPr>
          <w:rFonts w:ascii="Cambria" w:cs="Cambria" w:eastAsia="Cambria" w:hAnsi="Cambria"/>
          <w:b w:val="1"/>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5- Gender Prediction using Deep Learning and Opecv-</w:t>
      </w:r>
    </w:p>
    <w:p w:rsidR="00000000" w:rsidDel="00000000" w:rsidP="00000000" w:rsidRDefault="00000000" w:rsidRPr="00000000" w14:paraId="0000005F">
      <w:pPr>
        <w:spacing w:after="60" w:line="240" w:lineRule="auto"/>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Personal Project-</w:t>
      </w:r>
    </w:p>
    <w:p w:rsidR="00000000" w:rsidDel="00000000" w:rsidP="00000000" w:rsidRDefault="00000000" w:rsidRPr="00000000" w14:paraId="00000060">
      <w:pPr>
        <w:spacing w:after="60" w:line="240" w:lineRule="auto"/>
        <w:rPr>
          <w:rFonts w:ascii="Cambria" w:cs="Cambria" w:eastAsia="Cambria" w:hAnsi="Cambria"/>
          <w:b w:val="1"/>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Description:</w:t>
      </w:r>
    </w:p>
    <w:p w:rsidR="00000000" w:rsidDel="00000000" w:rsidP="00000000" w:rsidRDefault="00000000" w:rsidRPr="00000000" w14:paraId="00000061">
      <w:pPr>
        <w:spacing w:after="60" w:line="240" w:lineRule="auto"/>
        <w:rPr>
          <w:rFonts w:ascii="Cambria" w:cs="Cambria" w:eastAsia="Cambria" w:hAnsi="Cambria"/>
        </w:rPr>
      </w:pPr>
      <w:r w:rsidDel="00000000" w:rsidR="00000000" w:rsidRPr="00000000">
        <w:rPr>
          <w:rFonts w:ascii="Cambria" w:cs="Cambria" w:eastAsia="Cambria" w:hAnsi="Cambria"/>
          <w:rtl w:val="0"/>
        </w:rPr>
        <w:t xml:space="preserve">                           A simple Gender detection project using Deep Learning, Tesorflow, Keras and Opecv where i have</w:t>
      </w:r>
    </w:p>
    <w:p w:rsidR="00000000" w:rsidDel="00000000" w:rsidP="00000000" w:rsidRDefault="00000000" w:rsidRPr="00000000" w14:paraId="00000062">
      <w:pPr>
        <w:spacing w:after="60" w:line="240" w:lineRule="auto"/>
        <w:rPr>
          <w:rFonts w:ascii="Cambria" w:cs="Cambria" w:eastAsia="Cambria" w:hAnsi="Cambria"/>
        </w:rPr>
      </w:pPr>
      <w:r w:rsidDel="00000000" w:rsidR="00000000" w:rsidRPr="00000000">
        <w:rPr>
          <w:rFonts w:ascii="Cambria" w:cs="Cambria" w:eastAsia="Cambria" w:hAnsi="Cambria"/>
          <w:rtl w:val="0"/>
        </w:rPr>
        <w:t xml:space="preserve">                           deep learning, tensorflow, keras for preparing the dataset and deploying the model and opecv for</w:t>
      </w:r>
    </w:p>
    <w:p w:rsidR="00000000" w:rsidDel="00000000" w:rsidP="00000000" w:rsidRDefault="00000000" w:rsidRPr="00000000" w14:paraId="00000063">
      <w:pPr>
        <w:spacing w:after="60" w:line="240" w:lineRule="auto"/>
        <w:rPr>
          <w:rFonts w:ascii="Cambria" w:cs="Cambria" w:eastAsia="Cambria" w:hAnsi="Cambria"/>
        </w:rPr>
      </w:pPr>
      <w:r w:rsidDel="00000000" w:rsidR="00000000" w:rsidRPr="00000000">
        <w:rPr>
          <w:rFonts w:ascii="Cambria" w:cs="Cambria" w:eastAsia="Cambria" w:hAnsi="Cambria"/>
          <w:rtl w:val="0"/>
        </w:rPr>
        <w:t xml:space="preserve">                           predicting the image using live camera opencv open the camera and detect the face if the detected</w:t>
      </w:r>
    </w:p>
    <w:p w:rsidR="00000000" w:rsidDel="00000000" w:rsidP="00000000" w:rsidRDefault="00000000" w:rsidRPr="00000000" w14:paraId="00000064">
      <w:pPr>
        <w:spacing w:after="60" w:line="240" w:lineRule="auto"/>
        <w:rPr>
          <w:rFonts w:ascii="Cambria" w:cs="Cambria" w:eastAsia="Cambria" w:hAnsi="Cambria"/>
        </w:rPr>
      </w:pPr>
      <w:r w:rsidDel="00000000" w:rsidR="00000000" w:rsidRPr="00000000">
        <w:rPr>
          <w:rFonts w:ascii="Cambria" w:cs="Cambria" w:eastAsia="Cambria" w:hAnsi="Cambria"/>
          <w:rtl w:val="0"/>
        </w:rPr>
        <w:t xml:space="preserve">                           face if the detected face is male than it will show the label male and if the detected face is female then </w:t>
      </w:r>
    </w:p>
    <w:p w:rsidR="00000000" w:rsidDel="00000000" w:rsidP="00000000" w:rsidRDefault="00000000" w:rsidRPr="00000000" w14:paraId="00000065">
      <w:pPr>
        <w:spacing w:after="60" w:line="240" w:lineRule="auto"/>
        <w:rPr>
          <w:rFonts w:ascii="Cambria" w:cs="Cambria" w:eastAsia="Cambria" w:hAnsi="Cambria"/>
        </w:rPr>
      </w:pPr>
      <w:r w:rsidDel="00000000" w:rsidR="00000000" w:rsidRPr="00000000">
        <w:rPr>
          <w:rFonts w:ascii="Cambria" w:cs="Cambria" w:eastAsia="Cambria" w:hAnsi="Cambria"/>
          <w:rtl w:val="0"/>
        </w:rPr>
        <w:t xml:space="preserve">                           it will label as female.</w:t>
        <w:tab/>
      </w:r>
    </w:p>
    <w:p w:rsidR="00000000" w:rsidDel="00000000" w:rsidP="00000000" w:rsidRDefault="00000000" w:rsidRPr="00000000" w14:paraId="00000066">
      <w:pPr>
        <w:spacing w:after="60" w:line="240" w:lineRule="auto"/>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source code : </w:t>
      </w:r>
      <w:hyperlink r:id="rId9">
        <w:r w:rsidDel="00000000" w:rsidR="00000000" w:rsidRPr="00000000">
          <w:rPr>
            <w:rFonts w:ascii="Cambria" w:cs="Cambria" w:eastAsia="Cambria" w:hAnsi="Cambria"/>
            <w:color w:val="1155cc"/>
            <w:u w:val="single"/>
            <w:rtl w:val="0"/>
          </w:rPr>
          <w:t xml:space="preserve">https://github.com/bikasgupta527/GenderPrediction</w:t>
        </w:r>
      </w:hyperlink>
      <w:r w:rsidDel="00000000" w:rsidR="00000000" w:rsidRPr="00000000">
        <w:rPr>
          <w:rtl w:val="0"/>
        </w:rPr>
      </w:r>
    </w:p>
    <w:p w:rsidR="00000000" w:rsidDel="00000000" w:rsidP="00000000" w:rsidRDefault="00000000" w:rsidRPr="00000000" w14:paraId="00000067">
      <w:pPr>
        <w:spacing w:after="60"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spacing w:after="60"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spacing w:after="60"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spacing w:after="60" w:line="240" w:lineRule="auto"/>
        <w:rPr>
          <w:rFonts w:ascii="Cambria" w:cs="Cambria" w:eastAsia="Cambria" w:hAnsi="Cambria"/>
          <w:b w:val="1"/>
          <w:color w:val="558ed5"/>
        </w:rPr>
      </w:pPr>
      <w:r w:rsidDel="00000000" w:rsidR="00000000" w:rsidRPr="00000000">
        <w:rPr>
          <w:rFonts w:ascii="Cambria" w:cs="Cambria" w:eastAsia="Cambria" w:hAnsi="Cambria"/>
          <w:b w:val="1"/>
          <w:color w:val="558ed5"/>
          <w:rtl w:val="0"/>
        </w:rPr>
        <w:t xml:space="preserve">Personal Details</w:t>
      </w:r>
    </w:p>
    <w:p w:rsidR="00000000" w:rsidDel="00000000" w:rsidP="00000000" w:rsidRDefault="00000000" w:rsidRPr="00000000" w14:paraId="0000006B">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Father’s Name:</w:t>
        <w:tab/>
        <w:tab/>
      </w:r>
      <w:r w:rsidDel="00000000" w:rsidR="00000000" w:rsidRPr="00000000">
        <w:rPr>
          <w:rFonts w:ascii="Cambria" w:cs="Cambria" w:eastAsia="Cambria" w:hAnsi="Cambria"/>
          <w:rtl w:val="0"/>
        </w:rPr>
        <w:t xml:space="preserve">Ghanshyam Gupta</w:t>
      </w:r>
    </w:p>
    <w:p w:rsidR="00000000" w:rsidDel="00000000" w:rsidP="00000000" w:rsidRDefault="00000000" w:rsidRPr="00000000" w14:paraId="0000006C">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Date of Birth:</w:t>
        <w:tab/>
        <w:tab/>
        <w:tab/>
      </w:r>
      <w:r w:rsidDel="00000000" w:rsidR="00000000" w:rsidRPr="00000000">
        <w:rPr>
          <w:rFonts w:ascii="Cambria" w:cs="Cambria" w:eastAsia="Cambria" w:hAnsi="Cambria"/>
          <w:rtl w:val="0"/>
        </w:rPr>
        <w:t xml:space="preserve">07 Jul 2001</w:t>
      </w:r>
    </w:p>
    <w:p w:rsidR="00000000" w:rsidDel="00000000" w:rsidP="00000000" w:rsidRDefault="00000000" w:rsidRPr="00000000" w14:paraId="0000006D">
      <w:pPr>
        <w:spacing w:line="240" w:lineRule="auto"/>
        <w:rPr>
          <w:rFonts w:ascii="Cambria" w:cs="Cambria" w:eastAsia="Cambria" w:hAnsi="Cambria"/>
          <w:b w:val="1"/>
        </w:rPr>
      </w:pPr>
      <w:r w:rsidDel="00000000" w:rsidR="00000000" w:rsidRPr="00000000">
        <w:rPr>
          <w:rFonts w:ascii="Cambria" w:cs="Cambria" w:eastAsia="Cambria" w:hAnsi="Cambria"/>
          <w:rtl w:val="0"/>
        </w:rPr>
        <w:t xml:space="preserve">M</w:t>
      </w:r>
      <w:r w:rsidDel="00000000" w:rsidR="00000000" w:rsidRPr="00000000">
        <w:rPr>
          <w:rFonts w:ascii="Cambria" w:cs="Cambria" w:eastAsia="Cambria" w:hAnsi="Cambria"/>
          <w:b w:val="1"/>
          <w:rtl w:val="0"/>
        </w:rPr>
        <w:t xml:space="preserve">arital Status:</w:t>
        <w:tab/>
        <w:tab/>
      </w:r>
      <w:r w:rsidDel="00000000" w:rsidR="00000000" w:rsidRPr="00000000">
        <w:rPr>
          <w:rFonts w:ascii="Cambria" w:cs="Cambria" w:eastAsia="Cambria" w:hAnsi="Cambria"/>
          <w:rtl w:val="0"/>
        </w:rPr>
        <w:t xml:space="preserve">Single</w:t>
      </w:r>
      <w:r w:rsidDel="00000000" w:rsidR="00000000" w:rsidRPr="00000000">
        <w:rPr>
          <w:rtl w:val="0"/>
        </w:rPr>
      </w:r>
    </w:p>
    <w:p w:rsidR="00000000" w:rsidDel="00000000" w:rsidP="00000000" w:rsidRDefault="00000000" w:rsidRPr="00000000" w14:paraId="0000006E">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Languages Known:</w:t>
        <w:tab/>
        <w:tab/>
      </w:r>
      <w:r w:rsidDel="00000000" w:rsidR="00000000" w:rsidRPr="00000000">
        <w:rPr>
          <w:rFonts w:ascii="Cambria" w:cs="Cambria" w:eastAsia="Cambria" w:hAnsi="Cambria"/>
          <w:rtl w:val="0"/>
        </w:rPr>
        <w:t xml:space="preserve">Hindi, English</w:t>
      </w:r>
      <w:r w:rsidDel="00000000" w:rsidR="00000000" w:rsidRPr="00000000">
        <w:rPr>
          <w:rtl w:val="0"/>
        </w:rPr>
      </w:r>
    </w:p>
    <w:p w:rsidR="00000000" w:rsidDel="00000000" w:rsidP="00000000" w:rsidRDefault="00000000" w:rsidRPr="00000000" w14:paraId="0000006F">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Nationality:</w:t>
        <w:tab/>
        <w:t xml:space="preserve">                              </w:t>
      </w:r>
      <w:r w:rsidDel="00000000" w:rsidR="00000000" w:rsidRPr="00000000">
        <w:rPr>
          <w:rFonts w:ascii="Cambria" w:cs="Cambria" w:eastAsia="Cambria" w:hAnsi="Cambria"/>
          <w:rtl w:val="0"/>
        </w:rPr>
        <w:t xml:space="preserve">Indian</w:t>
      </w:r>
    </w:p>
    <w:p w:rsidR="00000000" w:rsidDel="00000000" w:rsidP="00000000" w:rsidRDefault="00000000" w:rsidRPr="00000000" w14:paraId="00000070">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Permanent Address</w:t>
      </w:r>
      <w:r w:rsidDel="00000000" w:rsidR="00000000" w:rsidRPr="00000000">
        <w:rPr>
          <w:rFonts w:ascii="Cambria" w:cs="Cambria" w:eastAsia="Cambria" w:hAnsi="Cambria"/>
          <w:rtl w:val="0"/>
        </w:rPr>
        <w:t xml:space="preserve">:</w:t>
        <w:tab/>
        <w:tab/>
        <w:t xml:space="preserve">Siswa Taufir Adda Bazar Maharajganj (273164), UP</w:t>
      </w:r>
    </w:p>
    <w:p w:rsidR="00000000" w:rsidDel="00000000" w:rsidP="00000000" w:rsidRDefault="00000000" w:rsidRPr="00000000" w14:paraId="00000071">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Correspondence Address</w:t>
      </w:r>
      <w:r w:rsidDel="00000000" w:rsidR="00000000" w:rsidRPr="00000000">
        <w:rPr>
          <w:rFonts w:ascii="Cambria" w:cs="Cambria" w:eastAsia="Cambria" w:hAnsi="Cambria"/>
          <w:rtl w:val="0"/>
        </w:rPr>
        <w:t xml:space="preserve">:</w:t>
        <w:tab/>
        <w:t xml:space="preserve">B 165, New Ashok Nagar New Delhi</w:t>
      </w:r>
    </w:p>
    <w:p w:rsidR="00000000" w:rsidDel="00000000" w:rsidP="00000000" w:rsidRDefault="00000000" w:rsidRPr="00000000" w14:paraId="00000072">
      <w:pPr>
        <w:spacing w:line="240"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73">
      <w:pPr>
        <w:spacing w:line="240" w:lineRule="auto"/>
        <w:rPr>
          <w:rFonts w:ascii="Cambria" w:cs="Cambria" w:eastAsia="Cambria" w:hAnsi="Cambria"/>
        </w:rPr>
      </w:pPr>
      <w:r w:rsidDel="00000000" w:rsidR="00000000" w:rsidRPr="00000000">
        <w:rPr>
          <w:rFonts w:ascii="Cambria" w:cs="Cambria" w:eastAsia="Cambria" w:hAnsi="Cambria"/>
          <w:b w:val="1"/>
          <w:sz w:val="26"/>
          <w:szCs w:val="26"/>
          <w:rtl w:val="0"/>
        </w:rPr>
        <w:t xml:space="preserve">PLACE:- </w:t>
      </w:r>
      <w:r w:rsidDel="00000000" w:rsidR="00000000" w:rsidRPr="00000000">
        <w:rPr>
          <w:rFonts w:ascii="Cambria" w:cs="Cambria" w:eastAsia="Cambria" w:hAnsi="Cambria"/>
          <w:sz w:val="26"/>
          <w:szCs w:val="26"/>
          <w:rtl w:val="0"/>
        </w:rPr>
        <w:t xml:space="preserve">New Delhi                                                                       </w:t>
        <w:tab/>
        <w:tab/>
        <w:tab/>
        <w:t xml:space="preserve">Bikas Gupta</w:t>
      </w:r>
      <w:r w:rsidDel="00000000" w:rsidR="00000000" w:rsidRPr="00000000">
        <w:rPr>
          <w:rtl w:val="0"/>
        </w:rPr>
      </w:r>
    </w:p>
    <w:p w:rsidR="00000000" w:rsidDel="00000000" w:rsidP="00000000" w:rsidRDefault="00000000" w:rsidRPr="00000000" w14:paraId="00000074">
      <w:pPr>
        <w:spacing w:line="240" w:lineRule="auto"/>
        <w:rPr>
          <w:rFonts w:ascii="Cambria" w:cs="Cambria" w:eastAsia="Cambria" w:hAnsi="Cambria"/>
        </w:rPr>
      </w:pPr>
      <w:r w:rsidDel="00000000" w:rsidR="00000000" w:rsidRPr="00000000">
        <w:rPr>
          <w:rFonts w:ascii="Cambria" w:cs="Cambria" w:eastAsia="Cambria" w:hAnsi="Cambria"/>
          <w:b w:val="1"/>
          <w:sz w:val="26"/>
          <w:szCs w:val="26"/>
          <w:rtl w:val="0"/>
        </w:rPr>
        <w:t xml:space="preserve">DATE:-</w:t>
      </w:r>
      <w:r w:rsidDel="00000000" w:rsidR="00000000" w:rsidRPr="00000000">
        <w:rPr>
          <w:rtl w:val="0"/>
        </w:rPr>
      </w:r>
    </w:p>
    <w:p w:rsidR="00000000" w:rsidDel="00000000" w:rsidP="00000000" w:rsidRDefault="00000000" w:rsidRPr="00000000" w14:paraId="0000007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6">
      <w:pPr>
        <w:spacing w:after="60" w:line="240" w:lineRule="auto"/>
        <w:rPr>
          <w:rFonts w:ascii="Cambria" w:cs="Cambria" w:eastAsia="Cambria" w:hAnsi="Cambria"/>
          <w:b w:val="1"/>
          <w:color w:val="558ed5"/>
        </w:rPr>
      </w:pPr>
      <w:r w:rsidDel="00000000" w:rsidR="00000000" w:rsidRPr="00000000">
        <w:rPr>
          <w:rFonts w:ascii="Cambria" w:cs="Cambria" w:eastAsia="Cambria" w:hAnsi="Cambria"/>
          <w:b w:val="1"/>
          <w:color w:val="558ed5"/>
          <w:rtl w:val="0"/>
        </w:rPr>
        <w:t xml:space="preserve">Declaration</w:t>
      </w:r>
    </w:p>
    <w:p w:rsidR="00000000" w:rsidDel="00000000" w:rsidP="00000000" w:rsidRDefault="00000000" w:rsidRPr="00000000" w14:paraId="00000077">
      <w:pPr>
        <w:spacing w:after="60" w:line="240" w:lineRule="auto"/>
        <w:rPr>
          <w:rFonts w:ascii="Cambria" w:cs="Cambria" w:eastAsia="Cambria" w:hAnsi="Cambria"/>
          <w:color w:val="666666"/>
        </w:rPr>
      </w:pPr>
      <w:r w:rsidDel="00000000" w:rsidR="00000000" w:rsidRPr="00000000">
        <w:rPr>
          <w:rFonts w:ascii="Cambria" w:cs="Cambria" w:eastAsia="Cambria" w:hAnsi="Cambria"/>
          <w:color w:val="666666"/>
          <w:rtl w:val="0"/>
        </w:rPr>
        <w:t xml:space="preserve">                  I hereby declare that the above information provided by me is true and fair to the best</w:t>
      </w:r>
    </w:p>
    <w:p w:rsidR="00000000" w:rsidDel="00000000" w:rsidP="00000000" w:rsidRDefault="00000000" w:rsidRPr="00000000" w14:paraId="00000078">
      <w:pPr>
        <w:spacing w:after="60" w:line="240" w:lineRule="auto"/>
        <w:rPr>
          <w:rFonts w:ascii="Cambria" w:cs="Cambria" w:eastAsia="Cambria" w:hAnsi="Cambria"/>
          <w:color w:val="666666"/>
        </w:rPr>
      </w:pPr>
      <w:r w:rsidDel="00000000" w:rsidR="00000000" w:rsidRPr="00000000">
        <w:rPr>
          <w:rFonts w:ascii="Cambria" w:cs="Cambria" w:eastAsia="Cambria" w:hAnsi="Cambria"/>
          <w:color w:val="666666"/>
          <w:rtl w:val="0"/>
        </w:rPr>
        <w:t xml:space="preserve">of my knowledge.</w:t>
      </w:r>
    </w:p>
    <w:p w:rsidR="00000000" w:rsidDel="00000000" w:rsidP="00000000" w:rsidRDefault="00000000" w:rsidRPr="00000000" w14:paraId="00000079">
      <w:pPr>
        <w:spacing w:after="60" w:line="240" w:lineRule="auto"/>
        <w:rPr>
          <w:rFonts w:ascii="Cambria" w:cs="Cambria" w:eastAsia="Cambria" w:hAnsi="Cambria"/>
          <w:color w:val="00ffff"/>
        </w:rPr>
      </w:pPr>
      <w:r w:rsidDel="00000000" w:rsidR="00000000" w:rsidRPr="00000000">
        <w:rPr>
          <w:rFonts w:ascii="Cambria" w:cs="Cambria" w:eastAsia="Cambria" w:hAnsi="Cambria"/>
          <w:color w:val="666666"/>
          <w:rtl w:val="0"/>
        </w:rPr>
        <w:t xml:space="preserve">                                                                                                                                                                           </w:t>
      </w:r>
      <w:r w:rsidDel="00000000" w:rsidR="00000000" w:rsidRPr="00000000">
        <w:rPr>
          <w:rFonts w:ascii="Cambria" w:cs="Cambria" w:eastAsia="Cambria" w:hAnsi="Cambria"/>
          <w:color w:val="558ed5"/>
          <w:rtl w:val="0"/>
        </w:rPr>
        <w:t xml:space="preserve">Thanking You ….</w:t>
      </w:r>
      <w:r w:rsidDel="00000000" w:rsidR="00000000" w:rsidRPr="00000000">
        <w:rPr>
          <w:rtl w:val="0"/>
        </w:rPr>
      </w:r>
    </w:p>
    <w:p w:rsidR="00000000" w:rsidDel="00000000" w:rsidP="00000000" w:rsidRDefault="00000000" w:rsidRPr="00000000" w14:paraId="0000007A">
      <w:pPr>
        <w:spacing w:after="60" w:line="240" w:lineRule="auto"/>
        <w:rPr>
          <w:rFonts w:ascii="Cambria" w:cs="Cambria" w:eastAsia="Cambria" w:hAnsi="Cambria"/>
          <w:color w:val="666666"/>
        </w:rPr>
      </w:pPr>
      <w:r w:rsidDel="00000000" w:rsidR="00000000" w:rsidRPr="00000000">
        <w:rPr>
          <w:rtl w:val="0"/>
        </w:rPr>
      </w:r>
    </w:p>
    <w:sectPr>
      <w:pgSz w:h="16834" w:w="11909"/>
      <w:pgMar w:bottom="125" w:top="425" w:left="708" w:right="40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248" w:hanging="360"/>
      </w:pPr>
      <w:rPr>
        <w:rFonts w:ascii="Noto Sans Symbols" w:cs="Noto Sans Symbols" w:eastAsia="Noto Sans Symbols" w:hAnsi="Noto Sans Symbols"/>
      </w:rPr>
    </w:lvl>
    <w:lvl w:ilvl="1">
      <w:start w:val="1"/>
      <w:numFmt w:val="bullet"/>
      <w:lvlText w:val="o"/>
      <w:lvlJc w:val="left"/>
      <w:pPr>
        <w:ind w:left="1968" w:hanging="360"/>
      </w:pPr>
      <w:rPr>
        <w:rFonts w:ascii="Courier New" w:cs="Courier New" w:eastAsia="Courier New" w:hAnsi="Courier New"/>
      </w:rPr>
    </w:lvl>
    <w:lvl w:ilvl="2">
      <w:start w:val="1"/>
      <w:numFmt w:val="bullet"/>
      <w:lvlText w:val="▪"/>
      <w:lvlJc w:val="left"/>
      <w:pPr>
        <w:ind w:left="2688" w:hanging="360"/>
      </w:pPr>
      <w:rPr>
        <w:rFonts w:ascii="Noto Sans Symbols" w:cs="Noto Sans Symbols" w:eastAsia="Noto Sans Symbols" w:hAnsi="Noto Sans Symbols"/>
      </w:rPr>
    </w:lvl>
    <w:lvl w:ilvl="3">
      <w:start w:val="1"/>
      <w:numFmt w:val="bullet"/>
      <w:lvlText w:val="●"/>
      <w:lvlJc w:val="left"/>
      <w:pPr>
        <w:ind w:left="3408" w:hanging="360"/>
      </w:pPr>
      <w:rPr>
        <w:rFonts w:ascii="Noto Sans Symbols" w:cs="Noto Sans Symbols" w:eastAsia="Noto Sans Symbols" w:hAnsi="Noto Sans Symbols"/>
      </w:rPr>
    </w:lvl>
    <w:lvl w:ilvl="4">
      <w:start w:val="1"/>
      <w:numFmt w:val="bullet"/>
      <w:lvlText w:val="o"/>
      <w:lvlJc w:val="left"/>
      <w:pPr>
        <w:ind w:left="4128" w:hanging="360"/>
      </w:pPr>
      <w:rPr>
        <w:rFonts w:ascii="Courier New" w:cs="Courier New" w:eastAsia="Courier New" w:hAnsi="Courier New"/>
      </w:rPr>
    </w:lvl>
    <w:lvl w:ilvl="5">
      <w:start w:val="1"/>
      <w:numFmt w:val="bullet"/>
      <w:lvlText w:val="▪"/>
      <w:lvlJc w:val="left"/>
      <w:pPr>
        <w:ind w:left="4848" w:hanging="360"/>
      </w:pPr>
      <w:rPr>
        <w:rFonts w:ascii="Noto Sans Symbols" w:cs="Noto Sans Symbols" w:eastAsia="Noto Sans Symbols" w:hAnsi="Noto Sans Symbols"/>
      </w:rPr>
    </w:lvl>
    <w:lvl w:ilvl="6">
      <w:start w:val="1"/>
      <w:numFmt w:val="bullet"/>
      <w:lvlText w:val="●"/>
      <w:lvlJc w:val="left"/>
      <w:pPr>
        <w:ind w:left="5568" w:hanging="360"/>
      </w:pPr>
      <w:rPr>
        <w:rFonts w:ascii="Noto Sans Symbols" w:cs="Noto Sans Symbols" w:eastAsia="Noto Sans Symbols" w:hAnsi="Noto Sans Symbols"/>
      </w:rPr>
    </w:lvl>
    <w:lvl w:ilvl="7">
      <w:start w:val="1"/>
      <w:numFmt w:val="bullet"/>
      <w:lvlText w:val="o"/>
      <w:lvlJc w:val="left"/>
      <w:pPr>
        <w:ind w:left="6288" w:hanging="360"/>
      </w:pPr>
      <w:rPr>
        <w:rFonts w:ascii="Courier New" w:cs="Courier New" w:eastAsia="Courier New" w:hAnsi="Courier New"/>
      </w:rPr>
    </w:lvl>
    <w:lvl w:ilvl="8">
      <w:start w:val="1"/>
      <w:numFmt w:val="bullet"/>
      <w:lvlText w:val="▪"/>
      <w:lvlJc w:val="left"/>
      <w:pPr>
        <w:ind w:left="7008"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ikasgupta527/GenderPrediction" TargetMode="External"/><Relationship Id="rId5" Type="http://schemas.openxmlformats.org/officeDocument/2006/relationships/styles" Target="styles.xml"/><Relationship Id="rId6" Type="http://schemas.openxmlformats.org/officeDocument/2006/relationships/hyperlink" Target="https://github.com/bikasgupta527/Projects/blob/master/Frontal_face_detection.py" TargetMode="External"/><Relationship Id="rId7" Type="http://schemas.openxmlformats.org/officeDocument/2006/relationships/hyperlink" Target="https://github.com/bikasgupta527/Projects/blob/master/Project_Movie_Reccomendation.ipynb" TargetMode="External"/><Relationship Id="rId8" Type="http://schemas.openxmlformats.org/officeDocument/2006/relationships/hyperlink" Target="https://github.com/bikasgupta527/Digit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